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4721" w:rsidRDefault="00EB4721" w:rsidP="00EB472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4721" w:rsidRPr="00EB4721" w:rsidRDefault="00EB4721" w:rsidP="00EB472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B4721" w:rsidRPr="00EB4721" w:rsidRDefault="00EB4721" w:rsidP="00EB472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B4721">
        <w:rPr>
          <w:rFonts w:ascii="Times New Roman" w:hAnsi="Times New Roman" w:cs="Times New Roman"/>
          <w:b/>
          <w:sz w:val="72"/>
          <w:szCs w:val="72"/>
        </w:rPr>
        <w:t>Спецификация требований к программному обеспечению</w:t>
      </w:r>
    </w:p>
    <w:p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:rsidR="00EB4721" w:rsidRP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:rsidR="00EB4721" w:rsidRDefault="00EB4721" w:rsidP="00EB4721">
      <w:pPr>
        <w:rPr>
          <w:rFonts w:ascii="Times New Roman" w:hAnsi="Times New Roman" w:cs="Times New Roman"/>
          <w:sz w:val="72"/>
          <w:szCs w:val="72"/>
        </w:rPr>
      </w:pPr>
    </w:p>
    <w:p w:rsidR="004402FA" w:rsidRDefault="00EB4721" w:rsidP="00EB4721">
      <w:pPr>
        <w:tabs>
          <w:tab w:val="left" w:pos="675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 w:rsidRPr="00EB4721">
        <w:rPr>
          <w:rFonts w:ascii="Times New Roman" w:hAnsi="Times New Roman" w:cs="Times New Roman"/>
          <w:b/>
          <w:sz w:val="28"/>
          <w:szCs w:val="28"/>
        </w:rPr>
        <w:t>Дата:(04.10.2015)</w:t>
      </w:r>
    </w:p>
    <w:p w:rsidR="004402FA" w:rsidRDefault="004402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5354" w:rsidRPr="00C54F42" w:rsidRDefault="00C54F42" w:rsidP="004402FA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54F42">
        <w:rPr>
          <w:rFonts w:ascii="Times New Roman" w:hAnsi="Times New Roman" w:cs="Times New Roman"/>
          <w:b/>
          <w:sz w:val="36"/>
          <w:szCs w:val="36"/>
        </w:rPr>
        <w:lastRenderedPageBreak/>
        <w:t>1.</w:t>
      </w:r>
      <w:r w:rsidR="004402FA" w:rsidRPr="00C54F42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:rsidR="004402FA" w:rsidRDefault="004402FA" w:rsidP="004402FA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проекта будет разработано </w:t>
      </w:r>
      <w:r w:rsidR="00C54F42">
        <w:rPr>
          <w:rFonts w:ascii="Times New Roman" w:hAnsi="Times New Roman" w:cs="Times New Roman"/>
          <w:sz w:val="28"/>
          <w:szCs w:val="28"/>
        </w:rPr>
        <w:t>десктопное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40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, которое предназначено для </w:t>
      </w:r>
      <w:r w:rsidR="00C54F42">
        <w:rPr>
          <w:rFonts w:ascii="Times New Roman" w:hAnsi="Times New Roman" w:cs="Times New Roman"/>
          <w:sz w:val="28"/>
          <w:szCs w:val="28"/>
        </w:rPr>
        <w:t>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полной информации о новинках кино.</w:t>
      </w:r>
    </w:p>
    <w:p w:rsidR="004402FA" w:rsidRPr="00C54F42" w:rsidRDefault="004402FA" w:rsidP="004402FA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F42">
        <w:rPr>
          <w:rFonts w:ascii="Times New Roman" w:hAnsi="Times New Roman" w:cs="Times New Roman"/>
          <w:b/>
          <w:sz w:val="32"/>
          <w:szCs w:val="32"/>
        </w:rPr>
        <w:t>1.1</w:t>
      </w:r>
      <w:r w:rsidR="00C54F42" w:rsidRPr="00C54F42">
        <w:rPr>
          <w:rFonts w:ascii="Times New Roman" w:hAnsi="Times New Roman" w:cs="Times New Roman"/>
          <w:b/>
          <w:sz w:val="32"/>
          <w:szCs w:val="32"/>
        </w:rPr>
        <w:t xml:space="preserve"> Назначение</w:t>
      </w:r>
    </w:p>
    <w:p w:rsidR="004402FA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спецификации обозначены основные требования, предоставляемые данному программному продукту.</w:t>
      </w:r>
    </w:p>
    <w:p w:rsidR="00C54F42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4F42">
        <w:rPr>
          <w:rFonts w:ascii="Times New Roman" w:hAnsi="Times New Roman" w:cs="Times New Roman"/>
          <w:b/>
          <w:sz w:val="32"/>
          <w:szCs w:val="32"/>
        </w:rPr>
        <w:t>1.2 Рамки</w:t>
      </w:r>
    </w:p>
    <w:p w:rsidR="00C54F42" w:rsidRDefault="00C54F4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F42">
        <w:rPr>
          <w:rFonts w:ascii="Times New Roman" w:hAnsi="Times New Roman" w:cs="Times New Roman"/>
          <w:sz w:val="28"/>
          <w:szCs w:val="28"/>
        </w:rPr>
        <w:t>В настоящее время</w:t>
      </w:r>
      <w:r>
        <w:rPr>
          <w:rFonts w:ascii="Times New Roman" w:hAnsi="Times New Roman" w:cs="Times New Roman"/>
          <w:sz w:val="28"/>
          <w:szCs w:val="28"/>
        </w:rPr>
        <w:t xml:space="preserve"> суще</w:t>
      </w:r>
      <w:r w:rsidR="000D74BE">
        <w:rPr>
          <w:rFonts w:ascii="Times New Roman" w:hAnsi="Times New Roman" w:cs="Times New Roman"/>
          <w:sz w:val="28"/>
          <w:szCs w:val="28"/>
        </w:rPr>
        <w:t>ствует некоторое количество мобильных</w:t>
      </w:r>
      <w:r>
        <w:rPr>
          <w:rFonts w:ascii="Times New Roman" w:hAnsi="Times New Roman" w:cs="Times New Roman"/>
          <w:sz w:val="28"/>
          <w:szCs w:val="28"/>
        </w:rPr>
        <w:t xml:space="preserve"> приложений, которые позволяют предоставить пользователю информацию о новинках кино</w:t>
      </w:r>
      <w:r w:rsidR="000D74BE">
        <w:rPr>
          <w:rFonts w:ascii="Times New Roman" w:hAnsi="Times New Roman" w:cs="Times New Roman"/>
          <w:sz w:val="28"/>
          <w:szCs w:val="28"/>
        </w:rPr>
        <w:t xml:space="preserve">, так же существует большое количество сайтов, которые выполняют ту же функцию. </w:t>
      </w:r>
    </w:p>
    <w:p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практически отсутствую десктопные приложения, которые позволяют пользователю стационарного компьютера или ноутбука получить информацию о новинках кино, поэтому им приходится посещать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B77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сайты для получения необходимой информации.</w:t>
      </w:r>
    </w:p>
    <w:p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было решено разработать программный продукт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0B7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который позволяет получить информации о новинках киноиндустрии по указанному жанру.</w:t>
      </w:r>
    </w:p>
    <w:p w:rsidR="000B7734" w:rsidRDefault="000B7734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продукт не имеет возрастных ограничений, так как </w:t>
      </w:r>
      <w:r w:rsidR="005D499A">
        <w:rPr>
          <w:rFonts w:ascii="Times New Roman" w:hAnsi="Times New Roman" w:cs="Times New Roman"/>
          <w:sz w:val="28"/>
          <w:szCs w:val="28"/>
        </w:rPr>
        <w:t>в наше время кино интересуются люди разного возраста, поэтому разрабатываемый продукт будет иметь простой и удобный пользовательский интерфейс.</w:t>
      </w:r>
    </w:p>
    <w:p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376E">
        <w:rPr>
          <w:rFonts w:ascii="Times New Roman" w:hAnsi="Times New Roman" w:cs="Times New Roman"/>
          <w:b/>
          <w:sz w:val="32"/>
          <w:szCs w:val="32"/>
        </w:rPr>
        <w:t>1.3 Обзор</w:t>
      </w:r>
    </w:p>
    <w:p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76E">
        <w:rPr>
          <w:rFonts w:ascii="Times New Roman" w:hAnsi="Times New Roman" w:cs="Times New Roman"/>
          <w:sz w:val="28"/>
          <w:szCs w:val="28"/>
        </w:rPr>
        <w:t>Спецификация вк</w:t>
      </w:r>
      <w:r>
        <w:rPr>
          <w:rFonts w:ascii="Times New Roman" w:hAnsi="Times New Roman" w:cs="Times New Roman"/>
          <w:sz w:val="28"/>
          <w:szCs w:val="28"/>
        </w:rPr>
        <w:t>лючает в себя четыре раздела.</w:t>
      </w:r>
    </w:p>
    <w:p w:rsidR="004C376E" w:rsidRDefault="004C376E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разделе предоставлена общая информация о программном продукте, которая включает в себя функции, предоставляемые программным продуктом, указаны </w:t>
      </w:r>
      <w:r w:rsidR="00FD23C2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перед аналогичными продуктами, а </w:t>
      </w:r>
      <w:r w:rsidR="00FD23C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указаны пользователи данного программного продукта.</w:t>
      </w:r>
    </w:p>
    <w:p w:rsidR="00FD23C2" w:rsidRDefault="00FD23C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разделе содержится полное описание требований к приложению (раздел предназначен для разработчиков).</w:t>
      </w:r>
    </w:p>
    <w:p w:rsidR="00FD23C2" w:rsidRDefault="00FD23C2" w:rsidP="00C54F42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 разделе дается описание процессов по изменению требований к программному продукту.</w:t>
      </w:r>
    </w:p>
    <w:p w:rsidR="00FD23C2" w:rsidRDefault="00FD2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23C2" w:rsidRDefault="00FD23C2" w:rsidP="00FD23C2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D23C2">
        <w:rPr>
          <w:rFonts w:ascii="Times New Roman" w:hAnsi="Times New Roman" w:cs="Times New Roman"/>
          <w:b/>
          <w:sz w:val="36"/>
          <w:szCs w:val="36"/>
        </w:rPr>
        <w:lastRenderedPageBreak/>
        <w:t>2. Общее описание</w:t>
      </w:r>
    </w:p>
    <w:p w:rsidR="00FD23C2" w:rsidRDefault="00FD23C2" w:rsidP="00FD23C2">
      <w:pPr>
        <w:pStyle w:val="a3"/>
        <w:tabs>
          <w:tab w:val="left" w:pos="6750"/>
        </w:tabs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23C2">
        <w:rPr>
          <w:rFonts w:ascii="Times New Roman" w:hAnsi="Times New Roman" w:cs="Times New Roman"/>
          <w:b/>
          <w:sz w:val="32"/>
          <w:szCs w:val="32"/>
        </w:rPr>
        <w:t>2.1 Преимущества продукта</w:t>
      </w:r>
    </w:p>
    <w:p w:rsidR="00FD23C2" w:rsidRDefault="00FD23C2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всего пользователю необходима краткая информация по интересующему его фильму</w:t>
      </w:r>
      <w:r w:rsidR="00647796">
        <w:rPr>
          <w:rFonts w:ascii="Times New Roman" w:hAnsi="Times New Roman" w:cs="Times New Roman"/>
          <w:sz w:val="28"/>
          <w:szCs w:val="28"/>
        </w:rPr>
        <w:t>, так же необходимо получить эту информацию в кратчайшие сроки. Имеются некоторые интернет ресурсы такие как: Кинопоиск, Киномания и т. д.</w:t>
      </w:r>
      <w:r w:rsidR="00647796" w:rsidRPr="00647796">
        <w:rPr>
          <w:rFonts w:ascii="Times New Roman" w:hAnsi="Times New Roman" w:cs="Times New Roman"/>
          <w:sz w:val="28"/>
          <w:szCs w:val="28"/>
        </w:rPr>
        <w:t xml:space="preserve">, </w:t>
      </w:r>
      <w:r w:rsidR="00647796">
        <w:rPr>
          <w:rFonts w:ascii="Times New Roman" w:hAnsi="Times New Roman" w:cs="Times New Roman"/>
          <w:sz w:val="28"/>
          <w:szCs w:val="28"/>
        </w:rPr>
        <w:t xml:space="preserve">но эти приложения не являются десктопными, что слегка затрудняет процесс поиска и получения информации. В приложении </w:t>
      </w:r>
      <w:r w:rsidR="00647796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47796" w:rsidRPr="00647796">
        <w:rPr>
          <w:rFonts w:ascii="Times New Roman" w:hAnsi="Times New Roman" w:cs="Times New Roman"/>
          <w:sz w:val="28"/>
          <w:szCs w:val="28"/>
        </w:rPr>
        <w:t xml:space="preserve"> </w:t>
      </w:r>
      <w:r w:rsidR="0064779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47796">
        <w:rPr>
          <w:rFonts w:ascii="Times New Roman" w:hAnsi="Times New Roman" w:cs="Times New Roman"/>
          <w:sz w:val="28"/>
          <w:szCs w:val="28"/>
        </w:rPr>
        <w:t xml:space="preserve"> будет предоставляться только необходимая информация такая как: название фильма, дата премьеры, рейтинг, обложка. И вся эта информация будет в шаговой доступности.</w:t>
      </w:r>
    </w:p>
    <w:p w:rsidR="00DC7F29" w:rsidRDefault="00DC7F29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7F29">
        <w:rPr>
          <w:rFonts w:ascii="Times New Roman" w:hAnsi="Times New Roman" w:cs="Times New Roman"/>
          <w:b/>
          <w:sz w:val="28"/>
          <w:szCs w:val="28"/>
        </w:rPr>
        <w:t>2.1.1 Интерфейс пользователя</w:t>
      </w:r>
    </w:p>
    <w:p w:rsidR="00DC7F29" w:rsidRDefault="00DC7F29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содержит в себе одно окно</w:t>
      </w:r>
      <w:r w:rsidR="00690D27">
        <w:rPr>
          <w:rFonts w:ascii="Times New Roman" w:hAnsi="Times New Roman" w:cs="Times New Roman"/>
          <w:sz w:val="28"/>
          <w:szCs w:val="28"/>
        </w:rPr>
        <w:t>, в котором имеется строка, для поиска конкретного фильма. Жанр фильма можно выбрать в выпадающем списке. В окне будет предоставлена краткая информация о фильме: название фильма, дата премьеры, рейтинг, обложка.</w:t>
      </w:r>
    </w:p>
    <w:p w:rsidR="00B16015" w:rsidRDefault="00B16015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4572000"/>
            <wp:effectExtent l="0" t="0" r="0" b="0"/>
            <wp:docPr id="1" name="Рисунок 1" descr="C:\Users\Олег\Desktop\film_base\Спецификация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film_base\Спецификация\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4E2" w:rsidRDefault="009544E2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AA7">
        <w:rPr>
          <w:rFonts w:ascii="Times New Roman" w:hAnsi="Times New Roman" w:cs="Times New Roman"/>
          <w:b/>
          <w:sz w:val="28"/>
          <w:szCs w:val="28"/>
        </w:rPr>
        <w:t>2.1.2 Коммуникативные интерфейсы</w:t>
      </w:r>
    </w:p>
    <w:p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функционирования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необходим доступ в интернет.</w:t>
      </w:r>
    </w:p>
    <w:p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AA7">
        <w:rPr>
          <w:rFonts w:ascii="Times New Roman" w:hAnsi="Times New Roman" w:cs="Times New Roman"/>
          <w:b/>
          <w:sz w:val="28"/>
          <w:szCs w:val="28"/>
        </w:rPr>
        <w:t>2.1.3 Ограничение на объем используемой памяти</w:t>
      </w:r>
    </w:p>
    <w:p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40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использовать не более 1ГБ памяти.</w:t>
      </w:r>
    </w:p>
    <w:p w:rsidR="00140AA7" w:rsidRDefault="00140AA7" w:rsidP="00647796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40AA7">
        <w:rPr>
          <w:rFonts w:ascii="Times New Roman" w:hAnsi="Times New Roman" w:cs="Times New Roman"/>
          <w:b/>
          <w:sz w:val="32"/>
          <w:szCs w:val="32"/>
        </w:rPr>
        <w:lastRenderedPageBreak/>
        <w:t>2.2 Функции приложения</w:t>
      </w:r>
    </w:p>
    <w:p w:rsidR="00140AA7" w:rsidRP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Поиск фильма по названию</w:t>
      </w:r>
    </w:p>
    <w:p w:rsidR="00140AA7" w:rsidRP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Поиск фильма по жанру</w:t>
      </w:r>
    </w:p>
    <w:p w:rsidR="00140AA7" w:rsidRDefault="00140AA7" w:rsidP="00140AA7">
      <w:pPr>
        <w:pStyle w:val="a3"/>
        <w:numPr>
          <w:ilvl w:val="0"/>
          <w:numId w:val="2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0AA7">
        <w:rPr>
          <w:rFonts w:ascii="Times New Roman" w:hAnsi="Times New Roman" w:cs="Times New Roman"/>
          <w:sz w:val="28"/>
          <w:szCs w:val="28"/>
        </w:rPr>
        <w:t>Просмотр информации о найденном фильме (фильмах).</w:t>
      </w:r>
    </w:p>
    <w:p w:rsidR="00140AA7" w:rsidRPr="00140AA7" w:rsidRDefault="00140AA7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40AA7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.3 Характеристики пользователей</w:t>
      </w:r>
    </w:p>
    <w:p w:rsidR="00140AA7" w:rsidRDefault="00140AA7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Использование данного продукта не требует, каких-либо профессиональных навыков.</w:t>
      </w:r>
      <w:r w:rsidR="00F93E3E" w:rsidRPr="00F93E3E">
        <w:rPr>
          <w:rFonts w:ascii="Times New Roman" w:hAnsi="Times New Roman" w:cs="Times New Roman"/>
          <w:sz w:val="28"/>
          <w:szCs w:val="28"/>
        </w:rPr>
        <w:t xml:space="preserve"> Пользователю достаточно умет</w:t>
      </w:r>
      <w:r w:rsidRPr="00F93E3E">
        <w:rPr>
          <w:rFonts w:ascii="Times New Roman" w:hAnsi="Times New Roman" w:cs="Times New Roman"/>
          <w:sz w:val="28"/>
          <w:szCs w:val="28"/>
        </w:rPr>
        <w:t>ь запускать приложение</w:t>
      </w:r>
      <w:r w:rsidR="00F93E3E" w:rsidRPr="00F93E3E">
        <w:rPr>
          <w:rFonts w:ascii="Times New Roman" w:hAnsi="Times New Roman" w:cs="Times New Roman"/>
          <w:sz w:val="28"/>
          <w:szCs w:val="28"/>
        </w:rPr>
        <w:t xml:space="preserve"> и пользоваться клавиатурой для ввода текста</w:t>
      </w:r>
      <w:r w:rsidR="00F93E3E">
        <w:rPr>
          <w:rFonts w:ascii="Times New Roman" w:hAnsi="Times New Roman" w:cs="Times New Roman"/>
          <w:sz w:val="28"/>
          <w:szCs w:val="28"/>
        </w:rPr>
        <w:t>.</w:t>
      </w:r>
    </w:p>
    <w:p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3E3E">
        <w:rPr>
          <w:rFonts w:ascii="Times New Roman" w:hAnsi="Times New Roman" w:cs="Times New Roman"/>
          <w:b/>
          <w:sz w:val="32"/>
          <w:szCs w:val="32"/>
        </w:rPr>
        <w:t>2.4 Ограничения</w:t>
      </w:r>
    </w:p>
    <w:p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Приложение Film Master не включает в себя взаимодействие с другими приложениями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3E3E">
        <w:rPr>
          <w:rFonts w:ascii="Times New Roman" w:hAnsi="Times New Roman" w:cs="Times New Roman"/>
          <w:b/>
          <w:sz w:val="32"/>
          <w:szCs w:val="32"/>
        </w:rPr>
        <w:t>2.5 Предположения и зависимости</w:t>
      </w:r>
    </w:p>
    <w:p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E3E">
        <w:rPr>
          <w:rFonts w:ascii="Times New Roman" w:hAnsi="Times New Roman" w:cs="Times New Roman"/>
          <w:sz w:val="28"/>
          <w:szCs w:val="28"/>
        </w:rPr>
        <w:t>На требования, предоставляемые к настоящему программному продукту могут повлиять пользователи, которые участвуют в его тестировании, а также заказчик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E3E" w:rsidRDefault="00F93E3E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функционировать на таких операционных системах как: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3E3E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50E04">
        <w:rPr>
          <w:rFonts w:ascii="Times New Roman" w:hAnsi="Times New Roman" w:cs="Times New Roman"/>
          <w:b/>
          <w:sz w:val="36"/>
          <w:szCs w:val="36"/>
        </w:rPr>
        <w:t>3. Полные требования</w:t>
      </w:r>
    </w:p>
    <w:p w:rsidR="00271F2D" w:rsidRPr="00271F2D" w:rsidRDefault="00271F2D" w:rsidP="00271F2D">
      <w:pPr>
        <w:pStyle w:val="2"/>
        <w:ind w:left="142"/>
        <w:rPr>
          <w:rFonts w:eastAsiaTheme="minorHAnsi" w:cs="Times New Roman"/>
          <w:bCs w:val="0"/>
          <w:sz w:val="32"/>
          <w:szCs w:val="32"/>
          <w:lang w:val="ru-RU"/>
        </w:rPr>
      </w:pPr>
      <w:r w:rsidRPr="00271F2D">
        <w:rPr>
          <w:rFonts w:eastAsiaTheme="minorHAnsi" w:cs="Times New Roman"/>
          <w:bCs w:val="0"/>
          <w:sz w:val="32"/>
          <w:szCs w:val="32"/>
          <w:lang w:val="ru-RU"/>
        </w:rPr>
        <w:t>3.1 Интерфейс ПС</w:t>
      </w:r>
    </w:p>
    <w:p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взаимодействует с пользователем посредством графического интерфейса.</w:t>
      </w:r>
    </w:p>
    <w:p w:rsidR="00A50E04" w:rsidRDefault="00A50E04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отображается форма, на которой есть строка поиска для поиск</w:t>
      </w:r>
      <w:r w:rsidR="00271F2D">
        <w:rPr>
          <w:rFonts w:ascii="Times New Roman" w:hAnsi="Times New Roman" w:cs="Times New Roman"/>
          <w:sz w:val="28"/>
          <w:szCs w:val="28"/>
        </w:rPr>
        <w:t>а фильма по его названию, а так</w:t>
      </w:r>
      <w:r>
        <w:rPr>
          <w:rFonts w:ascii="Times New Roman" w:hAnsi="Times New Roman" w:cs="Times New Roman"/>
          <w:sz w:val="28"/>
          <w:szCs w:val="28"/>
        </w:rPr>
        <w:t>же выпадающий список</w:t>
      </w:r>
      <w:r w:rsidR="00271F2D">
        <w:rPr>
          <w:rFonts w:ascii="Times New Roman" w:hAnsi="Times New Roman" w:cs="Times New Roman"/>
          <w:sz w:val="28"/>
          <w:szCs w:val="28"/>
        </w:rPr>
        <w:t xml:space="preserve"> для поиска фильма по его жанру.</w:t>
      </w:r>
    </w:p>
    <w:p w:rsidR="00271F2D" w:rsidRDefault="00271F2D" w:rsidP="00140AA7">
      <w:pPr>
        <w:pStyle w:val="a3"/>
        <w:tabs>
          <w:tab w:val="left" w:pos="6750"/>
        </w:tabs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271F2D" w:rsidRDefault="00271F2D" w:rsidP="00271F2D">
      <w:pPr>
        <w:pStyle w:val="a3"/>
        <w:numPr>
          <w:ilvl w:val="0"/>
          <w:numId w:val="3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</w:t>
      </w:r>
    </w:p>
    <w:p w:rsidR="00271F2D" w:rsidRDefault="00271F2D" w:rsidP="00271F2D">
      <w:pPr>
        <w:pStyle w:val="a3"/>
        <w:numPr>
          <w:ilvl w:val="0"/>
          <w:numId w:val="3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фильма</w:t>
      </w:r>
    </w:p>
    <w:p w:rsidR="00271F2D" w:rsidRDefault="00271F2D" w:rsidP="00271F2D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</w:t>
      </w:r>
    </w:p>
    <w:p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фильма</w:t>
      </w:r>
    </w:p>
    <w:p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премьеры</w:t>
      </w:r>
    </w:p>
    <w:p w:rsidR="00271F2D" w:rsidRDefault="00271F2D" w:rsidP="00271F2D">
      <w:pPr>
        <w:pStyle w:val="a3"/>
        <w:numPr>
          <w:ilvl w:val="0"/>
          <w:numId w:val="4"/>
        </w:numPr>
        <w:tabs>
          <w:tab w:val="left" w:pos="67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 фильма</w:t>
      </w:r>
    </w:p>
    <w:p w:rsidR="00271F2D" w:rsidRDefault="00271F2D" w:rsidP="00271F2D">
      <w:pPr>
        <w:pStyle w:val="a3"/>
        <w:tabs>
          <w:tab w:val="left" w:pos="675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фильмах берется с ресурса </w:t>
      </w:r>
      <w:hyperlink r:id="rId9" w:history="1">
        <w:r w:rsidRPr="001F3569">
          <w:rPr>
            <w:rStyle w:val="a7"/>
            <w:rFonts w:ascii="Times New Roman" w:hAnsi="Times New Roman" w:cs="Times New Roman"/>
            <w:sz w:val="28"/>
            <w:szCs w:val="28"/>
          </w:rPr>
          <w:t>www.themoviedb.org</w:t>
        </w:r>
      </w:hyperlink>
    </w:p>
    <w:p w:rsidR="00271F2D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669C">
        <w:rPr>
          <w:rFonts w:ascii="Times New Roman" w:hAnsi="Times New Roman" w:cs="Times New Roman"/>
          <w:b/>
          <w:sz w:val="32"/>
          <w:szCs w:val="32"/>
        </w:rPr>
        <w:t xml:space="preserve">3.2 Функции </w:t>
      </w:r>
    </w:p>
    <w:p w:rsidR="000F669C" w:rsidRP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t>1.Выбор название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69C" w:rsidRP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t>2.Выбор жанра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69C" w:rsidRDefault="000F669C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69C">
        <w:rPr>
          <w:rFonts w:ascii="Times New Roman" w:hAnsi="Times New Roman" w:cs="Times New Roman"/>
          <w:sz w:val="28"/>
          <w:szCs w:val="28"/>
        </w:rPr>
        <w:lastRenderedPageBreak/>
        <w:t>3.Вывод информации о фильме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69C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65F7">
        <w:rPr>
          <w:rFonts w:ascii="Times New Roman" w:hAnsi="Times New Roman" w:cs="Times New Roman"/>
          <w:b/>
          <w:sz w:val="32"/>
          <w:szCs w:val="32"/>
        </w:rPr>
        <w:t>3.3 Производительность</w:t>
      </w:r>
    </w:p>
    <w:p w:rsid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5F7">
        <w:rPr>
          <w:rFonts w:ascii="Times New Roman" w:hAnsi="Times New Roman" w:cs="Times New Roman"/>
          <w:sz w:val="28"/>
          <w:szCs w:val="28"/>
        </w:rPr>
        <w:t>На запуск данного приложения отводится не более 15-20 секунд. Дальнейшее функционирование приложения, то есть поиск и вывод информации о фильме зависит от скорости интернет соединения.</w:t>
      </w:r>
    </w:p>
    <w:p w:rsid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65F7">
        <w:rPr>
          <w:rFonts w:ascii="Times New Roman" w:hAnsi="Times New Roman" w:cs="Times New Roman"/>
          <w:b/>
          <w:sz w:val="32"/>
          <w:szCs w:val="32"/>
        </w:rPr>
        <w:t>3.4 Качество продукта</w:t>
      </w:r>
    </w:p>
    <w:p w:rsidR="00C965F7" w:rsidRPr="00C965F7" w:rsidRDefault="00C965F7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5F7">
        <w:rPr>
          <w:rFonts w:ascii="Times New Roman" w:hAnsi="Times New Roman" w:cs="Times New Roman"/>
          <w:b/>
          <w:sz w:val="28"/>
          <w:szCs w:val="28"/>
        </w:rPr>
        <w:t>3.4.1 Надёжность</w:t>
      </w:r>
    </w:p>
    <w:p w:rsidR="00C965F7" w:rsidRDefault="00C965F7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1.Приложение должно</w:t>
      </w:r>
      <w:r w:rsidRPr="00C965F7">
        <w:rPr>
          <w:rFonts w:ascii="Times New Roman" w:hAnsi="Times New Roman" w:cs="Times New Roman"/>
          <w:sz w:val="28"/>
          <w:szCs w:val="28"/>
        </w:rPr>
        <w:t xml:space="preserve"> работать одинаково стабильно на операционных системах Windows 7 и выше, а также на ОС Linux.</w:t>
      </w:r>
    </w:p>
    <w:p w:rsidR="00C965F7" w:rsidRDefault="00C965F7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Приложение</w:t>
      </w:r>
      <w:r w:rsidR="00D938A1">
        <w:rPr>
          <w:rFonts w:ascii="Times New Roman" w:hAnsi="Times New Roman" w:cs="Times New Roman"/>
          <w:sz w:val="28"/>
          <w:szCs w:val="28"/>
        </w:rPr>
        <w:t xml:space="preserve"> должно выводить исключительно корректную информацию о фильме.</w:t>
      </w:r>
    </w:p>
    <w:p w:rsidR="00D938A1" w:rsidRDefault="00D938A1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Время обработки запроса на получение необходимой информации зависит от скорости интернет соединения.</w:t>
      </w:r>
    </w:p>
    <w:p w:rsidR="00D938A1" w:rsidRPr="00D938A1" w:rsidRDefault="00D938A1" w:rsidP="00C965F7">
      <w:pPr>
        <w:pStyle w:val="a3"/>
        <w:tabs>
          <w:tab w:val="left" w:pos="6750"/>
        </w:tabs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8A1">
        <w:rPr>
          <w:rFonts w:ascii="Times New Roman" w:hAnsi="Times New Roman" w:cs="Times New Roman"/>
          <w:b/>
          <w:sz w:val="28"/>
          <w:szCs w:val="28"/>
        </w:rPr>
        <w:t>3.4.2 Доступность</w:t>
      </w:r>
    </w:p>
    <w:p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не использует никакой информации о пользователе, поэтому данное приложение доступно всем пользователям ПК.</w:t>
      </w:r>
    </w:p>
    <w:p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8A1">
        <w:rPr>
          <w:rFonts w:ascii="Times New Roman" w:hAnsi="Times New Roman" w:cs="Times New Roman"/>
          <w:b/>
          <w:sz w:val="28"/>
          <w:szCs w:val="28"/>
        </w:rPr>
        <w:t>3.4.3 Безопасность</w:t>
      </w:r>
    </w:p>
    <w:p w:rsidR="00D938A1" w:rsidRP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38A1">
        <w:rPr>
          <w:rFonts w:ascii="Times New Roman" w:hAnsi="Times New Roman" w:cs="Times New Roman"/>
          <w:sz w:val="28"/>
          <w:szCs w:val="28"/>
        </w:rPr>
        <w:t xml:space="preserve">Приложение Film Master является open-source приложением, его исходный код доступен по ссылке </w:t>
      </w:r>
      <w:hyperlink r:id="rId10" w:history="1">
        <w:r w:rsidRPr="00D938A1">
          <w:t>https://github.com/vladislavzavadski/Film-Master</w:t>
        </w:r>
      </w:hyperlink>
      <w:r w:rsidRPr="00D938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38A1" w:rsidRPr="00D938A1" w:rsidRDefault="00D938A1" w:rsidP="00D938A1">
      <w:pPr>
        <w:pStyle w:val="a3"/>
        <w:tabs>
          <w:tab w:val="left" w:pos="6750"/>
        </w:tabs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38A1">
        <w:rPr>
          <w:rFonts w:ascii="Times New Roman" w:hAnsi="Times New Roman" w:cs="Times New Roman"/>
          <w:sz w:val="28"/>
          <w:szCs w:val="28"/>
        </w:rPr>
        <w:t>В приложении не используется никаких методов шифрования информации.</w:t>
      </w:r>
    </w:p>
    <w:p w:rsidR="00C965F7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3.4.4 Переносимость</w:t>
      </w:r>
    </w:p>
    <w:p w:rsid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Данное приложение является кроссплатформенным, поэтому для его разработки был выбран язык программирования Java.</w:t>
      </w:r>
    </w:p>
    <w:p w:rsid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93609">
        <w:rPr>
          <w:rFonts w:ascii="Times New Roman" w:hAnsi="Times New Roman" w:cs="Times New Roman"/>
          <w:b/>
          <w:sz w:val="36"/>
          <w:szCs w:val="36"/>
        </w:rPr>
        <w:t>4. Процесс управления изменениями</w:t>
      </w:r>
    </w:p>
    <w:p w:rsidR="00993609" w:rsidRP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к данному программному продукту</w:t>
      </w:r>
      <w:r w:rsidRPr="00993609">
        <w:rPr>
          <w:rFonts w:ascii="Times New Roman" w:hAnsi="Times New Roman" w:cs="Times New Roman"/>
          <w:sz w:val="28"/>
          <w:szCs w:val="28"/>
        </w:rPr>
        <w:t xml:space="preserve"> могут быть изменены заказчиком, а также пользователями, которые участвуют в его тестировании.</w:t>
      </w:r>
    </w:p>
    <w:p w:rsidR="00993609" w:rsidRPr="00993609" w:rsidRDefault="00993609" w:rsidP="000F669C">
      <w:pPr>
        <w:pStyle w:val="a3"/>
        <w:tabs>
          <w:tab w:val="left" w:pos="6750"/>
        </w:tabs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09">
        <w:rPr>
          <w:rFonts w:ascii="Times New Roman" w:hAnsi="Times New Roman" w:cs="Times New Roman"/>
          <w:sz w:val="28"/>
          <w:szCs w:val="28"/>
        </w:rPr>
        <w:t>При изменении требований, необходимо указать новые сроки сдачи программного продукта.</w:t>
      </w:r>
    </w:p>
    <w:sectPr w:rsidR="00993609" w:rsidRPr="0099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68" w:rsidRDefault="00B03968" w:rsidP="00271F2D">
      <w:pPr>
        <w:spacing w:after="0" w:line="240" w:lineRule="auto"/>
      </w:pPr>
      <w:r>
        <w:separator/>
      </w:r>
    </w:p>
  </w:endnote>
  <w:endnote w:type="continuationSeparator" w:id="0">
    <w:p w:rsidR="00B03968" w:rsidRDefault="00B03968" w:rsidP="0027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68" w:rsidRDefault="00B03968" w:rsidP="00271F2D">
      <w:pPr>
        <w:spacing w:after="0" w:line="240" w:lineRule="auto"/>
      </w:pPr>
      <w:r>
        <w:separator/>
      </w:r>
    </w:p>
  </w:footnote>
  <w:footnote w:type="continuationSeparator" w:id="0">
    <w:p w:rsidR="00B03968" w:rsidRDefault="00B03968" w:rsidP="0027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80EFF"/>
    <w:multiLevelType w:val="hybridMultilevel"/>
    <w:tmpl w:val="E8DA94F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4FCF07C8"/>
    <w:multiLevelType w:val="hybridMultilevel"/>
    <w:tmpl w:val="12303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44508"/>
    <w:multiLevelType w:val="hybridMultilevel"/>
    <w:tmpl w:val="E9026F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C397B2C"/>
    <w:multiLevelType w:val="hybridMultilevel"/>
    <w:tmpl w:val="199E4B9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36"/>
    <w:rsid w:val="00054C9C"/>
    <w:rsid w:val="000B7734"/>
    <w:rsid w:val="000D74BE"/>
    <w:rsid w:val="000F669C"/>
    <w:rsid w:val="00140AA7"/>
    <w:rsid w:val="00271F2D"/>
    <w:rsid w:val="002B5354"/>
    <w:rsid w:val="004402FA"/>
    <w:rsid w:val="004C376E"/>
    <w:rsid w:val="005D499A"/>
    <w:rsid w:val="00647796"/>
    <w:rsid w:val="00690D27"/>
    <w:rsid w:val="009544E2"/>
    <w:rsid w:val="00993609"/>
    <w:rsid w:val="00A50E04"/>
    <w:rsid w:val="00B03968"/>
    <w:rsid w:val="00B16015"/>
    <w:rsid w:val="00C075B1"/>
    <w:rsid w:val="00C54F42"/>
    <w:rsid w:val="00C965F7"/>
    <w:rsid w:val="00D938A1"/>
    <w:rsid w:val="00DA4036"/>
    <w:rsid w:val="00DC7F29"/>
    <w:rsid w:val="00EB4721"/>
    <w:rsid w:val="00F93E3E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E49AE-1814-48A4-8230-59F899A9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1F2D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2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1F2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4">
    <w:name w:val="endnote text"/>
    <w:basedOn w:val="a"/>
    <w:link w:val="a5"/>
    <w:uiPriority w:val="99"/>
    <w:semiHidden/>
    <w:unhideWhenUsed/>
    <w:rsid w:val="00271F2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271F2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71F2D"/>
    <w:rPr>
      <w:vertAlign w:val="superscript"/>
    </w:rPr>
  </w:style>
  <w:style w:type="character" w:styleId="a7">
    <w:name w:val="Hyperlink"/>
    <w:basedOn w:val="a0"/>
    <w:uiPriority w:val="99"/>
    <w:unhideWhenUsed/>
    <w:rsid w:val="00271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ladislavzavadski/Film-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moviedb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CC03A-DDE1-444A-BEB3-5C2C7321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11</cp:revision>
  <dcterms:created xsi:type="dcterms:W3CDTF">2015-10-04T06:53:00Z</dcterms:created>
  <dcterms:modified xsi:type="dcterms:W3CDTF">2015-10-04T10:24:00Z</dcterms:modified>
</cp:coreProperties>
</file>